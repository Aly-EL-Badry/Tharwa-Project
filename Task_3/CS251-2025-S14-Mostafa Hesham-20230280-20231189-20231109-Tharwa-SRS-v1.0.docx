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120A0AD5" w:rsidR="000E7619" w:rsidRDefault="00B604B3" w:rsidP="000E7619">
      <w:pPr>
        <w:ind w:left="-180" w:right="-252"/>
        <w:jc w:val="center"/>
        <w:rPr>
          <w:b/>
          <w:bCs/>
          <w:sz w:val="76"/>
          <w:szCs w:val="76"/>
          <w:lang w:bidi="ar-EG"/>
        </w:rPr>
      </w:pPr>
      <w:r>
        <w:rPr>
          <w:b/>
          <w:bCs/>
          <w:sz w:val="76"/>
          <w:szCs w:val="76"/>
          <w:lang w:bidi="ar-EG"/>
        </w:rPr>
        <w:t>Tharwa</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6743D613" w14:textId="77777777" w:rsidR="0023398A" w:rsidRDefault="0023398A">
      <w:pPr>
        <w:jc w:val="center"/>
        <w:rPr>
          <w:sz w:val="62"/>
          <w:szCs w:val="62"/>
          <w:lang w:bidi="ar-EG"/>
        </w:rPr>
      </w:pPr>
    </w:p>
    <w:p w14:paraId="4EE1E25D" w14:textId="760CE1EA"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lang w:bidi="ar-EG"/>
        </w:rPr>
      </w:pPr>
    </w:p>
    <w:p w14:paraId="18A466EA" w14:textId="77777777" w:rsidR="0023398A" w:rsidRDefault="0023398A">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55359BAD"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1BDE8010" w14:textId="14285C6F" w:rsidR="00C60364" w:rsidRDefault="00C60364" w:rsidP="00FE2E7A">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33BAB8BF" w14:textId="77777777" w:rsidR="008B5CCC" w:rsidRDefault="008B5CCC" w:rsidP="008B5CCC"/>
    <w:p w14:paraId="7779CD50" w14:textId="40407EC1" w:rsidR="00C60364" w:rsidRPr="00513921" w:rsidRDefault="0005127E" w:rsidP="008B5CCC">
      <w:pPr>
        <w:rPr>
          <w:rFonts w:asciiTheme="majorHAnsi" w:eastAsiaTheme="minorEastAsia" w:hAnsiTheme="majorHAnsi"/>
          <w:b/>
          <w:bCs/>
          <w:color w:val="4F81BD" w:themeColor="accent1"/>
          <w:sz w:val="32"/>
          <w:szCs w:val="24"/>
        </w:rPr>
      </w:pPr>
      <w:r>
        <w:tab/>
      </w:r>
    </w:p>
    <w:p w14:paraId="277FC5F3" w14:textId="0A408E90" w:rsidR="00C60364" w:rsidRPr="00513921" w:rsidRDefault="0005127E">
      <w:pPr>
        <w:pStyle w:val="Heading1"/>
        <w:rPr>
          <w:color w:val="4F81BD" w:themeColor="accent1"/>
        </w:rPr>
      </w:pPr>
      <w:bookmarkStart w:id="0" w:name="_Toc128921814"/>
      <w:r w:rsidRPr="00513921">
        <w:rPr>
          <w:color w:val="4F81BD" w:themeColor="accent1"/>
        </w:rP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bookmarkEnd w:id="1"/>
    <w:p w14:paraId="0EA47A08" w14:textId="1FA152F8" w:rsidR="00AE1663" w:rsidRPr="00AE1663" w:rsidRDefault="00AE1663" w:rsidP="00AE1663">
      <w:pPr>
        <w:pStyle w:val="Heading1"/>
        <w:rPr>
          <w:b w:val="0"/>
          <w:bCs w:val="0"/>
          <w:color w:val="000000" w:themeColor="text1"/>
          <w:sz w:val="24"/>
        </w:rPr>
      </w:pPr>
      <w:r>
        <w:br/>
      </w:r>
      <w:r w:rsidRPr="00AE1663">
        <w:rPr>
          <w:color w:val="4F81BD" w:themeColor="accent1"/>
        </w:rPr>
        <w:t>Purpose</w:t>
      </w:r>
      <w:bookmarkStart w:id="2" w:name="_Toc128921816"/>
      <w:r>
        <w:br/>
      </w:r>
      <w:r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Pr>
          <w:rFonts w:asciiTheme="minorHAnsi" w:eastAsiaTheme="minorHAnsi" w:hAnsiTheme="minorHAnsi"/>
          <w:b w:val="0"/>
          <w:bCs w:val="0"/>
          <w:color w:val="000000" w:themeColor="text1"/>
          <w:sz w:val="24"/>
        </w:rPr>
        <w:br/>
      </w:r>
      <w:r>
        <w:rPr>
          <w:rFonts w:asciiTheme="minorHAnsi" w:eastAsiaTheme="minorHAnsi" w:hAnsiTheme="minorHAnsi"/>
          <w:color w:val="C00000"/>
          <w:sz w:val="22"/>
          <w:szCs w:val="22"/>
        </w:rPr>
        <w:br/>
      </w:r>
      <w:r>
        <w:rPr>
          <w:color w:val="4F81BD" w:themeColor="accent1"/>
        </w:rPr>
        <w:t>Audience</w:t>
      </w:r>
      <w:r>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25376DEA" w14:textId="77777777" w:rsidR="00464B3F" w:rsidRDefault="00464B3F" w:rsidP="00003481">
      <w:pPr>
        <w:pStyle w:val="Heading2"/>
      </w:pPr>
      <w:bookmarkStart w:id="3" w:name="_Toc128921817"/>
      <w:bookmarkEnd w:id="2"/>
    </w:p>
    <w:p w14:paraId="6650215C" w14:textId="77777777" w:rsidR="00E778D3" w:rsidRDefault="00E778D3" w:rsidP="00E778D3"/>
    <w:p w14:paraId="5566C347" w14:textId="77777777" w:rsidR="00E778D3" w:rsidRDefault="00E778D3" w:rsidP="00E778D3"/>
    <w:p w14:paraId="59AAA7F6" w14:textId="77777777" w:rsidR="00E778D3" w:rsidRPr="005947F7" w:rsidRDefault="00E778D3" w:rsidP="00E778D3">
      <w:pPr>
        <w:rPr>
          <w:b/>
          <w:bCs/>
          <w:color w:val="4F81BD" w:themeColor="accent1"/>
          <w:sz w:val="40"/>
          <w:szCs w:val="40"/>
        </w:rPr>
      </w:pPr>
    </w:p>
    <w:p w14:paraId="5A0F4301" w14:textId="2B1B16B8" w:rsidR="00E778D3" w:rsidRPr="005947F7" w:rsidRDefault="005947F7" w:rsidP="00E778D3">
      <w:pPr>
        <w:rPr>
          <w:b/>
          <w:bCs/>
          <w:color w:val="4F81BD" w:themeColor="accent1"/>
          <w:sz w:val="40"/>
          <w:szCs w:val="40"/>
        </w:rPr>
      </w:pPr>
      <w:r w:rsidRPr="005947F7">
        <w:rPr>
          <w:b/>
          <w:bCs/>
          <w:color w:val="4F81BD" w:themeColor="accent1"/>
          <w:sz w:val="40"/>
          <w:szCs w:val="40"/>
        </w:rPr>
        <w:lastRenderedPageBreak/>
        <w:t>Introduction</w:t>
      </w:r>
    </w:p>
    <w:p w14:paraId="67763F91" w14:textId="5A807B27" w:rsidR="00C60364" w:rsidRPr="00003481" w:rsidRDefault="0005127E" w:rsidP="00003481">
      <w:pPr>
        <w:pStyle w:val="Heading2"/>
        <w:rPr>
          <w:rFonts w:asciiTheme="minorHAnsi" w:eastAsiaTheme="minorHAnsi" w:hAnsiTheme="minorHAnsi"/>
          <w:color w:val="000000" w:themeColor="text1"/>
          <w:sz w:val="24"/>
          <w:szCs w:val="24"/>
        </w:rPr>
      </w:pPr>
      <w:r>
        <w:t>Software Purpose</w:t>
      </w:r>
      <w:bookmarkEnd w:id="3"/>
      <w:r w:rsidR="00003481">
        <w:br/>
      </w:r>
      <w:r w:rsidR="00003481" w:rsidRPr="00003481">
        <w:rPr>
          <w:rFonts w:asciiTheme="minorHAnsi" w:eastAsiaTheme="minorHAnsi" w:hAnsiTheme="minorHAnsi"/>
          <w:b w:val="0"/>
          <w:bCs w:val="0"/>
          <w:color w:val="000000" w:themeColor="text1"/>
          <w:sz w:val="24"/>
          <w:szCs w:val="24"/>
        </w:rPr>
        <w:t>This app is designed to provide individuals with the ability to track and manage their financial investments across multiple asset types, including stocks, real estate, savings, and cryptocurrencies. Since one of our goals is to enhance financial literacy, we have added interactive 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4" w:name="_Toc128921818"/>
      <w:r>
        <w:t>Software Scope</w:t>
      </w:r>
      <w:bookmarkEnd w:id="4"/>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5"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5"/>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0D7C7ED5" w14:textId="13D626AC" w:rsidR="00C60364" w:rsidRPr="0004614A" w:rsidRDefault="0005127E" w:rsidP="0004614A">
      <w:pPr>
        <w:pStyle w:val="Heading2"/>
      </w:pPr>
      <w:bookmarkStart w:id="6" w:name="_Toc128921821"/>
      <w:r>
        <w:t>Functional Requirements</w:t>
      </w:r>
      <w:bookmarkEnd w:id="6"/>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lastRenderedPageBreak/>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297695C6" w14:textId="2049FAB5" w:rsidR="000820A9" w:rsidRDefault="000820A9" w:rsidP="00101C71">
            <w:pPr>
              <w:pStyle w:val="ListParagraph"/>
              <w:numPr>
                <w:ilvl w:val="0"/>
                <w:numId w:val="7"/>
              </w:numPr>
            </w:pPr>
            <w:r>
              <w:rPr>
                <w:b/>
                <w:bCs/>
              </w:rPr>
              <w:t>Connect friends for asking</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7" w:name="_Toc128921822"/>
      <w:r>
        <w:t>Non Functional Requirements</w:t>
      </w:r>
      <w:bookmarkEnd w:id="7"/>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8"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3DDCC811" w14:textId="77777777" w:rsidR="007B6E0A" w:rsidRDefault="007B6E0A">
      <w:pPr>
        <w:pStyle w:val="Heading2"/>
      </w:pPr>
      <w:bookmarkStart w:id="9" w:name="_Toc128921824"/>
      <w:bookmarkEnd w:id="8"/>
    </w:p>
    <w:p w14:paraId="4C7D696A" w14:textId="5AA9C44E" w:rsidR="00C60364" w:rsidRDefault="0005127E">
      <w:pPr>
        <w:pStyle w:val="Heading2"/>
      </w:pPr>
      <w:r>
        <w:t>Use Case Model</w:t>
      </w:r>
      <w:bookmarkEnd w:id="9"/>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10F4EB1D" w14:textId="2561EF03" w:rsidR="00941C6A" w:rsidRDefault="00941C6A" w:rsidP="00941C6A">
      <w:bookmarkStart w:id="10" w:name="_Toc128921825"/>
    </w:p>
    <w:p w14:paraId="56218E5B" w14:textId="77777777" w:rsidR="00CA72BD" w:rsidRDefault="00CA72BD" w:rsidP="00941C6A"/>
    <w:p w14:paraId="3D41D240" w14:textId="77777777" w:rsidR="00CA72BD" w:rsidRDefault="00CA72BD" w:rsidP="00941C6A"/>
    <w:p w14:paraId="3929F61B" w14:textId="77777777" w:rsidR="00F6371D" w:rsidRDefault="00F6371D" w:rsidP="00941C6A"/>
    <w:p w14:paraId="2D7215E1" w14:textId="77777777" w:rsidR="007606C3" w:rsidRDefault="00B96AE9" w:rsidP="007606C3">
      <w:pPr>
        <w:pStyle w:val="ListParagraph"/>
        <w:numPr>
          <w:ilvl w:val="0"/>
          <w:numId w:val="32"/>
        </w:numPr>
        <w:rPr>
          <w:sz w:val="24"/>
          <w:szCs w:val="24"/>
        </w:rPr>
      </w:pPr>
      <w:r w:rsidRPr="00B96AE9">
        <w:rPr>
          <w:b/>
          <w:sz w:val="24"/>
          <w:szCs w:val="24"/>
        </w:rPr>
        <w:t xml:space="preserve">Investor: </w:t>
      </w:r>
      <w:r w:rsidRPr="00B96AE9">
        <w:rPr>
          <w:sz w:val="24"/>
          <w:szCs w:val="24"/>
        </w:rPr>
        <w:t>Represents users who invest in various financial instruments.</w:t>
      </w:r>
    </w:p>
    <w:p w14:paraId="7A2584AD" w14:textId="0421394D" w:rsidR="007606C3" w:rsidRPr="007606C3" w:rsidRDefault="00F44B5E" w:rsidP="007606C3">
      <w:pPr>
        <w:pStyle w:val="ListParagraph"/>
        <w:numPr>
          <w:ilvl w:val="0"/>
          <w:numId w:val="32"/>
        </w:numPr>
        <w:rPr>
          <w:sz w:val="24"/>
          <w:szCs w:val="24"/>
        </w:rPr>
      </w:pPr>
      <w:r>
        <w:rPr>
          <w:rFonts w:eastAsia="Times New Roman" w:cstheme="minorHAnsi"/>
          <w:b/>
          <w:bCs/>
          <w:sz w:val="24"/>
          <w:szCs w:val="24"/>
        </w:rPr>
        <w:t>Financial advisors</w:t>
      </w:r>
      <w:r w:rsidR="007606C3" w:rsidRPr="007606C3">
        <w:rPr>
          <w:rFonts w:eastAsia="Times New Roman" w:cstheme="minorHAnsi"/>
          <w:sz w:val="24"/>
          <w:szCs w:val="24"/>
        </w:rPr>
        <w:t xml:space="preserve">: </w:t>
      </w:r>
      <w:r>
        <w:rPr>
          <w:rFonts w:eastAsia="Times New Roman" w:cstheme="minorHAnsi"/>
          <w:sz w:val="24"/>
          <w:szCs w:val="24"/>
        </w:rPr>
        <w:t>They use it as an assistant to their financial job to track their clients’ portfolios</w:t>
      </w:r>
      <w:r w:rsidR="007606C3" w:rsidRPr="007606C3">
        <w:rPr>
          <w:rFonts w:eastAsia="Times New Roman" w:cstheme="minorHAnsi"/>
          <w:sz w:val="24"/>
          <w:szCs w:val="24"/>
        </w:rPr>
        <w:t>.</w:t>
      </w:r>
    </w:p>
    <w:p w14:paraId="53A5CB5B" w14:textId="77777777" w:rsidR="007606C3" w:rsidRPr="007606C3" w:rsidRDefault="007606C3" w:rsidP="007606C3">
      <w:pPr>
        <w:pStyle w:val="ListParagraph"/>
        <w:numPr>
          <w:ilvl w:val="0"/>
          <w:numId w:val="32"/>
        </w:numPr>
        <w:rPr>
          <w:sz w:val="24"/>
          <w:szCs w:val="24"/>
        </w:rPr>
      </w:pPr>
      <w:r w:rsidRPr="007606C3">
        <w:rPr>
          <w:rFonts w:eastAsia="Times New Roman" w:cstheme="minorHAnsi"/>
          <w:b/>
          <w:bCs/>
          <w:sz w:val="24"/>
          <w:szCs w:val="24"/>
        </w:rPr>
        <w:t>Institutional Investor</w:t>
      </w:r>
      <w:r w:rsidRPr="007606C3">
        <w:rPr>
          <w:rFonts w:eastAsia="Times New Roman" w:cstheme="minorHAnsi"/>
          <w:sz w:val="24"/>
          <w:szCs w:val="24"/>
        </w:rPr>
        <w:t>: Companies, banks, or funds managing large investments.</w:t>
      </w:r>
    </w:p>
    <w:p w14:paraId="74B1A67F" w14:textId="17365132" w:rsidR="00CA72BD" w:rsidRPr="00CA72BD" w:rsidRDefault="00F44B5E" w:rsidP="00CA72BD">
      <w:pPr>
        <w:pStyle w:val="ListParagraph"/>
        <w:numPr>
          <w:ilvl w:val="0"/>
          <w:numId w:val="32"/>
        </w:numPr>
        <w:rPr>
          <w:sz w:val="24"/>
          <w:szCs w:val="24"/>
        </w:rPr>
      </w:pPr>
      <w:proofErr w:type="gramStart"/>
      <w:r>
        <w:rPr>
          <w:rFonts w:eastAsia="Times New Roman" w:cstheme="minorHAnsi"/>
          <w:b/>
          <w:bCs/>
          <w:sz w:val="24"/>
          <w:szCs w:val="24"/>
        </w:rPr>
        <w:t>Families</w:t>
      </w:r>
      <w:r w:rsidR="007606C3" w:rsidRPr="007606C3">
        <w:rPr>
          <w:rFonts w:eastAsia="Times New Roman" w:cstheme="minorHAnsi"/>
          <w:b/>
          <w:bCs/>
          <w:sz w:val="24"/>
          <w:szCs w:val="24"/>
        </w:rPr>
        <w:t xml:space="preserve"> :</w:t>
      </w:r>
      <w:proofErr w:type="gramEnd"/>
      <w:r w:rsidR="007606C3" w:rsidRPr="007606C3">
        <w:rPr>
          <w:rFonts w:eastAsia="Times New Roman" w:cstheme="minorHAnsi"/>
          <w:sz w:val="24"/>
          <w:szCs w:val="24"/>
        </w:rPr>
        <w:t xml:space="preserve"> </w:t>
      </w:r>
      <w:r>
        <w:rPr>
          <w:rFonts w:eastAsia="Times New Roman" w:cstheme="minorHAnsi"/>
          <w:sz w:val="24"/>
          <w:szCs w:val="24"/>
        </w:rPr>
        <w:t xml:space="preserve">Helps them to manage their multipurpose finances as financial educational part. Plans for major life events or </w:t>
      </w:r>
      <w:proofErr w:type="gramStart"/>
      <w:r>
        <w:rPr>
          <w:rFonts w:eastAsia="Times New Roman" w:cstheme="minorHAnsi"/>
          <w:sz w:val="24"/>
          <w:szCs w:val="24"/>
        </w:rPr>
        <w:t>manage</w:t>
      </w:r>
      <w:proofErr w:type="gramEnd"/>
      <w:r>
        <w:rPr>
          <w:rFonts w:eastAsia="Times New Roman" w:cstheme="minorHAnsi"/>
          <w:sz w:val="24"/>
          <w:szCs w:val="24"/>
        </w:rPr>
        <w:t xml:space="preserve"> risks</w:t>
      </w:r>
    </w:p>
    <w:p w14:paraId="00FAB273" w14:textId="5015F054" w:rsidR="00CA72BD" w:rsidRPr="00CA72BD" w:rsidRDefault="00CA72BD" w:rsidP="00CA72BD">
      <w:pPr>
        <w:pStyle w:val="ListParagraph"/>
        <w:numPr>
          <w:ilvl w:val="0"/>
          <w:numId w:val="32"/>
        </w:numPr>
        <w:rPr>
          <w:sz w:val="24"/>
          <w:szCs w:val="24"/>
        </w:rPr>
      </w:pPr>
      <w:r w:rsidRPr="00CA72BD">
        <w:rPr>
          <w:b/>
          <w:bCs/>
          <w:sz w:val="24"/>
          <w:szCs w:val="24"/>
        </w:rPr>
        <w:t xml:space="preserve">Other Systems: </w:t>
      </w:r>
      <w:r w:rsidRPr="00CA72BD">
        <w:rPr>
          <w:sz w:val="24"/>
          <w:szCs w:val="24"/>
        </w:rPr>
        <w:t>External systems interacting with the investment system.</w:t>
      </w:r>
    </w:p>
    <w:p w14:paraId="17A767D3" w14:textId="77777777" w:rsidR="00941C6A" w:rsidRDefault="00941C6A">
      <w:pPr>
        <w:pStyle w:val="Heading2"/>
      </w:pPr>
    </w:p>
    <w:p w14:paraId="6906AB06" w14:textId="77777777" w:rsidR="0087553E" w:rsidRDefault="0087553E" w:rsidP="0087553E"/>
    <w:p w14:paraId="75C49DE9" w14:textId="77777777" w:rsidR="0087553E" w:rsidRPr="0087553E" w:rsidRDefault="0087553E" w:rsidP="0087553E"/>
    <w:p w14:paraId="3844BEB8" w14:textId="7912557D" w:rsidR="005C5CE6" w:rsidRPr="005E09B9" w:rsidRDefault="0005127E" w:rsidP="005E09B9">
      <w:pPr>
        <w:pStyle w:val="Heading2"/>
      </w:pPr>
      <w:r>
        <w:t>Enriched User Stories</w:t>
      </w:r>
      <w:bookmarkEnd w:id="10"/>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2CD298F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6AB57CE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2645050"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8B6D996"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0AE24C1"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3DBFC74B"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0FCFE225"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264E011C"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5DD93E2A" w14:textId="77777777" w:rsidR="005E09B9" w:rsidRDefault="005E09B9" w:rsidP="005E09B9">
      <w:pPr>
        <w:tabs>
          <w:tab w:val="left" w:pos="720"/>
        </w:tabs>
        <w:spacing w:before="100" w:beforeAutospacing="1" w:after="120" w:line="240" w:lineRule="auto"/>
        <w:ind w:left="714"/>
        <w:rPr>
          <w:rFonts w:eastAsia="Times New Roman" w:cstheme="minorHAnsi"/>
          <w:b/>
          <w:bCs/>
          <w:color w:val="1F3864"/>
          <w:sz w:val="28"/>
          <w:szCs w:val="28"/>
        </w:rPr>
      </w:pPr>
    </w:p>
    <w:p w14:paraId="78EF4A7A" w14:textId="4F6690EC"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4564BD1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05CB250B"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3452B28"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FF81864"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CDC4E5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976274E"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A95FF2D"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32FC2976"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467CCCC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AC1247C"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56CABD41" w14:textId="77777777" w:rsidR="005E09B9" w:rsidRDefault="005E09B9" w:rsidP="005E09B9">
      <w:pPr>
        <w:tabs>
          <w:tab w:val="left" w:pos="720"/>
        </w:tabs>
        <w:spacing w:before="100" w:beforeAutospacing="1" w:after="120" w:line="240" w:lineRule="auto"/>
        <w:rPr>
          <w:rFonts w:eastAsia="Times New Roman" w:cstheme="minorHAnsi"/>
          <w:b/>
          <w:bCs/>
          <w:color w:val="1F3864"/>
          <w:sz w:val="28"/>
          <w:szCs w:val="28"/>
        </w:rPr>
      </w:pPr>
    </w:p>
    <w:p w14:paraId="12BE06CE" w14:textId="698C45F5"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1"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2"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333F4ABC" w14:textId="77777777" w:rsidR="00F44B5E" w:rsidRDefault="00F44B5E">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bookmarkStart w:id="13" w:name="_Hlk193325779"/>
      <w:bookmarkEnd w:id="12"/>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4"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1"/>
    <w:bookmarkEnd w:id="13"/>
    <w:bookmarkEnd w:id="14"/>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5"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5"/>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6"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6"/>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7"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7"/>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7422B554" w14:textId="77777777" w:rsidR="00742ABD" w:rsidRDefault="00742ABD" w:rsidP="00742ABD">
      <w:pPr>
        <w:tabs>
          <w:tab w:val="left" w:pos="720"/>
        </w:tabs>
        <w:spacing w:before="100" w:beforeAutospacing="1" w:after="120" w:line="240" w:lineRule="auto"/>
        <w:rPr>
          <w:b/>
          <w:bCs/>
        </w:rPr>
      </w:pPr>
    </w:p>
    <w:p w14:paraId="54922C8A" w14:textId="77777777" w:rsidR="00742ABD" w:rsidRDefault="00742ABD" w:rsidP="00742ABD">
      <w:pPr>
        <w:tabs>
          <w:tab w:val="left" w:pos="720"/>
        </w:tabs>
        <w:spacing w:before="100" w:beforeAutospacing="1" w:after="120" w:line="240" w:lineRule="auto"/>
        <w:rPr>
          <w:b/>
          <w:bCs/>
        </w:rPr>
      </w:pPr>
    </w:p>
    <w:p w14:paraId="178AC389" w14:textId="77777777" w:rsidR="00742ABD" w:rsidRDefault="00742ABD" w:rsidP="00742ABD">
      <w:pPr>
        <w:tabs>
          <w:tab w:val="left" w:pos="720"/>
        </w:tabs>
        <w:spacing w:before="100" w:beforeAutospacing="1" w:after="120" w:line="240" w:lineRule="auto"/>
        <w:rPr>
          <w:b/>
          <w:bCs/>
        </w:rPr>
      </w:pPr>
    </w:p>
    <w:p w14:paraId="501CA953" w14:textId="77777777" w:rsidR="00742ABD" w:rsidRDefault="00742ABD" w:rsidP="00742ABD">
      <w:pPr>
        <w:tabs>
          <w:tab w:val="left" w:pos="720"/>
        </w:tabs>
        <w:spacing w:before="100" w:beforeAutospacing="1" w:after="120" w:line="240" w:lineRule="auto"/>
        <w:rPr>
          <w:b/>
          <w:bCs/>
        </w:rPr>
      </w:pPr>
    </w:p>
    <w:p w14:paraId="5C3BA3E6" w14:textId="77777777" w:rsidR="00742ABD" w:rsidRDefault="00742ABD" w:rsidP="00742ABD">
      <w:pPr>
        <w:tabs>
          <w:tab w:val="left" w:pos="720"/>
        </w:tabs>
        <w:spacing w:before="100" w:beforeAutospacing="1" w:after="120" w:line="240" w:lineRule="auto"/>
        <w:rPr>
          <w:b/>
          <w:bCs/>
        </w:rPr>
      </w:pPr>
    </w:p>
    <w:p w14:paraId="127085DD" w14:textId="77777777" w:rsidR="00742ABD" w:rsidRDefault="00742ABD" w:rsidP="00742ABD">
      <w:pPr>
        <w:tabs>
          <w:tab w:val="left" w:pos="720"/>
        </w:tabs>
        <w:spacing w:before="100" w:beforeAutospacing="1" w:after="120" w:line="240" w:lineRule="auto"/>
        <w:rPr>
          <w:b/>
          <w:bCs/>
        </w:rPr>
      </w:pPr>
    </w:p>
    <w:p w14:paraId="111350DB" w14:textId="77777777" w:rsidR="00742ABD" w:rsidRDefault="00742ABD" w:rsidP="00742ABD">
      <w:pPr>
        <w:tabs>
          <w:tab w:val="left" w:pos="720"/>
        </w:tabs>
        <w:spacing w:before="100" w:beforeAutospacing="1" w:after="120" w:line="240" w:lineRule="auto"/>
        <w:rPr>
          <w:b/>
          <w:bCs/>
        </w:rPr>
      </w:pPr>
    </w:p>
    <w:p w14:paraId="1A5AF73C" w14:textId="77777777" w:rsidR="00742ABD" w:rsidRDefault="00742ABD" w:rsidP="00742ABD">
      <w:pPr>
        <w:tabs>
          <w:tab w:val="left" w:pos="720"/>
        </w:tabs>
        <w:spacing w:before="100" w:beforeAutospacing="1" w:after="120" w:line="240" w:lineRule="auto"/>
        <w:rPr>
          <w:b/>
          <w:bCs/>
        </w:rPr>
      </w:pPr>
    </w:p>
    <w:p w14:paraId="4F920DBE" w14:textId="77777777" w:rsidR="00742ABD" w:rsidRDefault="00742ABD" w:rsidP="00742ABD">
      <w:pPr>
        <w:tabs>
          <w:tab w:val="left" w:pos="720"/>
        </w:tabs>
        <w:spacing w:before="100" w:beforeAutospacing="1" w:after="120" w:line="240" w:lineRule="auto"/>
        <w:rPr>
          <w:b/>
          <w:bCs/>
        </w:rPr>
      </w:pPr>
    </w:p>
    <w:p w14:paraId="1F1A26FF" w14:textId="77777777" w:rsidR="00742ABD" w:rsidRDefault="00742ABD" w:rsidP="00742ABD">
      <w:pPr>
        <w:tabs>
          <w:tab w:val="left" w:pos="720"/>
        </w:tabs>
        <w:spacing w:before="100" w:beforeAutospacing="1" w:after="120" w:line="240" w:lineRule="auto"/>
        <w:rPr>
          <w:b/>
          <w:bCs/>
        </w:rPr>
      </w:pPr>
    </w:p>
    <w:p w14:paraId="2373ED93" w14:textId="77777777" w:rsidR="00742ABD" w:rsidRPr="00742ABD" w:rsidRDefault="00742ABD" w:rsidP="00742ABD">
      <w:pPr>
        <w:tabs>
          <w:tab w:val="left" w:pos="720"/>
        </w:tabs>
        <w:spacing w:before="100" w:beforeAutospacing="1" w:after="120" w:line="240" w:lineRule="auto"/>
        <w:rPr>
          <w:rFonts w:eastAsia="Times New Roman" w:cstheme="minorHAnsi"/>
          <w:b/>
          <w:bCs/>
          <w:color w:val="1F3864"/>
          <w:sz w:val="28"/>
          <w:szCs w:val="28"/>
        </w:rPr>
      </w:pPr>
    </w:p>
    <w:p w14:paraId="67548817" w14:textId="0794D7AD"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742ABD">
      <w:pPr>
        <w:tabs>
          <w:tab w:val="left" w:pos="720"/>
        </w:tabs>
        <w:spacing w:before="100" w:beforeAutospacing="1" w:after="120" w:line="240" w:lineRule="auto"/>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lastRenderedPageBreak/>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71388853" w14:textId="77777777" w:rsidR="00742ABD" w:rsidRDefault="00742ABD" w:rsidP="00BB36DA"/>
    <w:p w14:paraId="539AAE9D" w14:textId="77777777" w:rsidR="00742ABD" w:rsidRDefault="00742ABD" w:rsidP="00BB36DA"/>
    <w:p w14:paraId="0A6D946F" w14:textId="77777777" w:rsidR="00742ABD" w:rsidRDefault="00742ABD" w:rsidP="00BB36DA"/>
    <w:p w14:paraId="515723CD" w14:textId="77777777" w:rsidR="00742ABD" w:rsidRDefault="00742ABD" w:rsidP="00BB36DA"/>
    <w:p w14:paraId="40059D4E" w14:textId="77777777" w:rsidR="00742ABD" w:rsidRDefault="00742ABD" w:rsidP="00BB36DA"/>
    <w:p w14:paraId="236EFB29" w14:textId="77777777" w:rsidR="00742ABD" w:rsidRDefault="00742ABD" w:rsidP="00BB36DA"/>
    <w:p w14:paraId="45E83CFE" w14:textId="77777777" w:rsidR="00742ABD" w:rsidRDefault="00742ABD" w:rsidP="00BB36DA"/>
    <w:p w14:paraId="2476E4A9" w14:textId="77777777" w:rsidR="00742ABD" w:rsidRDefault="00742ABD" w:rsidP="00BB36DA"/>
    <w:p w14:paraId="2427454D" w14:textId="77777777" w:rsidR="00742ABD" w:rsidRDefault="00742ABD" w:rsidP="00BB36DA"/>
    <w:p w14:paraId="6B47093A" w14:textId="77777777" w:rsidR="00742ABD" w:rsidRDefault="00742ABD"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8" w:name="_Hlk193407864"/>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bookmarkEnd w:id="18"/>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w:t>
            </w:r>
            <w:proofErr w:type="gramStart"/>
            <w:r>
              <w:t>-  system</w:t>
            </w:r>
            <w:proofErr w:type="gramEnd"/>
            <w:r>
              <w:t xml:space="preserve">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w:t>
            </w:r>
            <w:proofErr w:type="gramStart"/>
            <w:r>
              <w:t>-  user</w:t>
            </w:r>
            <w:proofErr w:type="gramEnd"/>
            <w:r>
              <w:t xml:space="preserve">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0980A82F" w14:textId="77777777" w:rsidR="00181082" w:rsidRDefault="00181082" w:rsidP="00181082">
      <w:r>
        <w:t xml:space="preserve">      </w:t>
      </w:r>
    </w:p>
    <w:p w14:paraId="27C0CAD3" w14:textId="77777777" w:rsidR="00181082" w:rsidRDefault="00181082" w:rsidP="00181082"/>
    <w:p w14:paraId="2A31B986" w14:textId="77777777" w:rsidR="00181082" w:rsidRDefault="00181082" w:rsidP="00181082"/>
    <w:p w14:paraId="50A71E59" w14:textId="77777777" w:rsidR="00181082" w:rsidRDefault="00181082" w:rsidP="00181082"/>
    <w:p w14:paraId="36441FEA" w14:textId="77777777" w:rsidR="00181082" w:rsidRDefault="00181082" w:rsidP="00181082"/>
    <w:p w14:paraId="6E8916D7" w14:textId="77777777" w:rsidR="00181082" w:rsidRDefault="00181082" w:rsidP="00181082"/>
    <w:p w14:paraId="1C3E3736" w14:textId="77777777" w:rsidR="00181082" w:rsidRDefault="00181082" w:rsidP="00181082"/>
    <w:p w14:paraId="19D8C4E6" w14:textId="77777777" w:rsidR="00181082" w:rsidRDefault="00181082" w:rsidP="00181082"/>
    <w:p w14:paraId="2C065A76" w14:textId="77777777" w:rsidR="00181082" w:rsidRDefault="00181082" w:rsidP="00181082"/>
    <w:p w14:paraId="0AC92F78" w14:textId="77777777" w:rsidR="00181082" w:rsidRDefault="00181082" w:rsidP="00181082"/>
    <w:p w14:paraId="632ED6D3" w14:textId="77777777" w:rsidR="00181082" w:rsidRDefault="00181082" w:rsidP="00181082"/>
    <w:p w14:paraId="31E086CA" w14:textId="77777777" w:rsidR="00181082" w:rsidRDefault="00181082" w:rsidP="00181082"/>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122A5A">
              <w:t xml:space="preserve"> I</w:t>
            </w:r>
            <w:proofErr w:type="gramEnd"/>
            <w:r w:rsidRPr="00122A5A">
              <w:t xml:space="preserve">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w:t>
            </w:r>
            <w:r w:rsidRPr="001F1315">
              <w:t>I</w:t>
            </w:r>
            <w:proofErr w:type="gramEnd"/>
            <w:r w:rsidRPr="001F1315">
              <w:t xml:space="preserve">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1</w:t>
            </w:r>
            <w:proofErr w:type="gramStart"/>
            <w:r>
              <w:t xml:space="preserve">-  </w:t>
            </w:r>
            <w:r w:rsidRPr="00573E1E">
              <w:t>User</w:t>
            </w:r>
            <w:proofErr w:type="gramEnd"/>
            <w:r w:rsidRPr="00573E1E">
              <w:t xml:space="preserve">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2</w:t>
            </w:r>
            <w:proofErr w:type="gramStart"/>
            <w:r>
              <w:t xml:space="preserve">-  </w:t>
            </w:r>
            <w:r w:rsidRPr="00573E1E">
              <w:t>System</w:t>
            </w:r>
            <w:proofErr w:type="gramEnd"/>
            <w:r w:rsidRPr="00573E1E">
              <w:t xml:space="preserve">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08722B27" w14:textId="77777777" w:rsidR="00181082" w:rsidRDefault="00181082" w:rsidP="00181082">
      <w:pPr>
        <w:spacing w:after="0"/>
        <w:ind w:left="284"/>
        <w:rPr>
          <w:b/>
          <w:bCs/>
        </w:rPr>
      </w:pPr>
      <w:r>
        <w:t xml:space="preserve">                 </w:t>
      </w:r>
      <w:r>
        <w:rPr>
          <w:b/>
          <w:bCs/>
        </w:rPr>
        <w:t>_____________________________________________________________________________________</w:t>
      </w:r>
    </w:p>
    <w:p w14:paraId="24C0661F" w14:textId="1EEE2DB8" w:rsidR="00181082" w:rsidRDefault="00181082" w:rsidP="00181082"/>
    <w:p w14:paraId="041A8AEF" w14:textId="77777777" w:rsidR="00181082" w:rsidRDefault="00181082" w:rsidP="00181082"/>
    <w:p w14:paraId="095093DF" w14:textId="77777777" w:rsidR="00181082" w:rsidRDefault="00181082" w:rsidP="00181082"/>
    <w:p w14:paraId="73458975" w14:textId="77777777" w:rsidR="00181082" w:rsidRDefault="00181082" w:rsidP="00181082"/>
    <w:p w14:paraId="4DB7373A" w14:textId="77777777" w:rsidR="00181082" w:rsidRDefault="00181082" w:rsidP="00181082"/>
    <w:p w14:paraId="08CE914D" w14:textId="77777777" w:rsidR="00181082" w:rsidRDefault="00181082" w:rsidP="00181082"/>
    <w:p w14:paraId="77A8F9A8" w14:textId="77777777" w:rsidR="00181082" w:rsidRDefault="00181082" w:rsidP="00181082"/>
    <w:p w14:paraId="287E9533" w14:textId="77777777" w:rsidR="00181082" w:rsidRDefault="00181082" w:rsidP="00181082"/>
    <w:p w14:paraId="1B2E800D" w14:textId="77777777" w:rsidR="00181082" w:rsidRDefault="00181082" w:rsidP="00181082"/>
    <w:p w14:paraId="61F320E0" w14:textId="77777777" w:rsidR="00181082" w:rsidRDefault="00181082" w:rsidP="00181082"/>
    <w:p w14:paraId="47412D62" w14:textId="77777777" w:rsidR="00181082" w:rsidRDefault="00181082" w:rsidP="00181082"/>
    <w:p w14:paraId="2A76D3AE" w14:textId="77777777" w:rsidR="00181082" w:rsidRDefault="00181082" w:rsidP="00181082"/>
    <w:p w14:paraId="2BA39434" w14:textId="77777777" w:rsidR="00181082" w:rsidRDefault="00181082" w:rsidP="00181082"/>
    <w:p w14:paraId="34530AD5" w14:textId="77777777" w:rsidR="00742ABD" w:rsidRPr="00742ABD" w:rsidRDefault="00742ABD" w:rsidP="00742ABD">
      <w:pPr>
        <w:tabs>
          <w:tab w:val="left" w:pos="720"/>
        </w:tabs>
        <w:spacing w:before="100" w:beforeAutospacing="1" w:after="120" w:line="240" w:lineRule="auto"/>
        <w:ind w:left="714"/>
        <w:rPr>
          <w:rFonts w:eastAsia="Times New Roman" w:cstheme="minorHAnsi"/>
          <w:b/>
          <w:bCs/>
          <w:color w:val="1F3864"/>
          <w:sz w:val="28"/>
          <w:szCs w:val="28"/>
        </w:rPr>
      </w:pPr>
    </w:p>
    <w:p w14:paraId="40B875CA" w14:textId="7F45D03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7D26A345" w14:textId="77777777" w:rsidR="00A90E99" w:rsidRDefault="00181082" w:rsidP="00E368DD">
      <w:pPr>
        <w:spacing w:after="0"/>
        <w:ind w:left="284"/>
      </w:pPr>
      <w:r>
        <w:br/>
        <w:t xml:space="preserve">               </w:t>
      </w:r>
    </w:p>
    <w:p w14:paraId="59C8316C" w14:textId="24B98B6D" w:rsidR="00181082" w:rsidRPr="00E368DD" w:rsidRDefault="00181082" w:rsidP="00E368DD">
      <w:pPr>
        <w:spacing w:after="0"/>
        <w:ind w:left="284"/>
        <w:rPr>
          <w:b/>
          <w:bCs/>
        </w:rPr>
      </w:pPr>
      <w:r>
        <w:rPr>
          <w:rFonts w:eastAsia="Times New Roman" w:cstheme="minorHAnsi"/>
          <w:b/>
          <w:bCs/>
          <w:color w:val="1F3864"/>
          <w:sz w:val="26"/>
          <w:szCs w:val="26"/>
        </w:rPr>
        <w:lastRenderedPageBreak/>
        <w:t xml:space="preserve">Exceptional Scenario </w:t>
      </w:r>
      <w:r>
        <w:br/>
        <w:t xml:space="preserve">               </w:t>
      </w:r>
      <w:r w:rsidRPr="00843860">
        <w:t>No exceptional scenario for this case.</w:t>
      </w: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w:t>
            </w:r>
            <w:proofErr w:type="gramStart"/>
            <w:r>
              <w:t xml:space="preserve">&amp; </w:t>
            </w:r>
            <w:r w:rsidRPr="007D17C0">
              <w:rPr>
                <w:rFonts w:ascii="Times New Roman" w:eastAsia="Times New Roman" w:hAnsi="Times New Roman" w:cs="Times New Roman"/>
                <w:b/>
                <w:bCs/>
              </w:rPr>
              <w:t xml:space="preserve"> </w:t>
            </w:r>
            <w:r w:rsidRPr="007D17C0">
              <w:t>System</w:t>
            </w:r>
            <w:proofErr w:type="gramEnd"/>
            <w:r w:rsidRPr="007D17C0">
              <w:t xml:space="preserve">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C96F4C">
              <w:t xml:space="preserve"> I</w:t>
            </w:r>
            <w:proofErr w:type="gramEnd"/>
            <w:r w:rsidRPr="00C96F4C">
              <w:t xml:space="preserve">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3196FD4F" w14:textId="2AF15369" w:rsidR="00181082" w:rsidRPr="00E649D2" w:rsidRDefault="00E368DD" w:rsidP="00742AB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r w:rsidR="00181082">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60B152EC" w14:textId="77777777" w:rsidR="00181082" w:rsidRDefault="00181082" w:rsidP="00181082">
      <w:pPr>
        <w:spacing w:after="0"/>
        <w:ind w:left="284"/>
        <w:rPr>
          <w:b/>
          <w:bCs/>
        </w:rPr>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br/>
      </w:r>
      <w:r>
        <w:rPr>
          <w:b/>
          <w:bCs/>
        </w:rPr>
        <w:t>_____________________________________________________________________________________</w:t>
      </w:r>
    </w:p>
    <w:p w14:paraId="504FF4BF" w14:textId="0DC708B2" w:rsidR="00181082" w:rsidRDefault="00181082" w:rsidP="00181082"/>
    <w:p w14:paraId="7EB0C108" w14:textId="77777777" w:rsidR="00742ABD" w:rsidRDefault="00742ABD" w:rsidP="00181082"/>
    <w:p w14:paraId="7DB1BAB7" w14:textId="77777777" w:rsidR="00742ABD" w:rsidRDefault="00742ABD" w:rsidP="00181082"/>
    <w:p w14:paraId="2243195C" w14:textId="77777777" w:rsidR="00742ABD" w:rsidRDefault="00742ABD" w:rsidP="00181082"/>
    <w:p w14:paraId="7C7BF224" w14:textId="77777777" w:rsidR="00742ABD" w:rsidRDefault="00742ABD" w:rsidP="00181082"/>
    <w:p w14:paraId="78D944BD" w14:textId="77777777" w:rsidR="00742ABD" w:rsidRDefault="00742ABD" w:rsidP="00181082"/>
    <w:p w14:paraId="20F6404F" w14:textId="77777777" w:rsidR="00742ABD" w:rsidRDefault="00742ABD" w:rsidP="00181082"/>
    <w:p w14:paraId="07178641" w14:textId="77777777" w:rsidR="00742ABD" w:rsidRDefault="00742ABD" w:rsidP="00181082"/>
    <w:p w14:paraId="319CD8EF" w14:textId="77777777" w:rsidR="00742ABD" w:rsidRDefault="00742ABD" w:rsidP="00181082"/>
    <w:p w14:paraId="1888F527" w14:textId="77777777" w:rsidR="00742ABD" w:rsidRDefault="00742ABD" w:rsidP="00181082"/>
    <w:p w14:paraId="60881E19" w14:textId="77777777" w:rsidR="00742ABD" w:rsidRDefault="00742ABD" w:rsidP="00181082"/>
    <w:p w14:paraId="14B573EA" w14:textId="77777777" w:rsidR="00742ABD" w:rsidRDefault="00742ABD" w:rsidP="00181082"/>
    <w:p w14:paraId="18E43ABB" w14:textId="77777777" w:rsidR="00742ABD" w:rsidRDefault="00742ABD" w:rsidP="00181082"/>
    <w:p w14:paraId="538F7642" w14:textId="77777777" w:rsidR="00742ABD" w:rsidRDefault="00742ABD" w:rsidP="00181082"/>
    <w:p w14:paraId="61445DD9" w14:textId="77777777" w:rsidR="00742ABD" w:rsidRDefault="00742ABD" w:rsidP="00181082"/>
    <w:p w14:paraId="72D74D0A" w14:textId="77777777" w:rsidR="00742ABD" w:rsidRDefault="00742ABD" w:rsidP="00181082"/>
    <w:p w14:paraId="25FEF4A2" w14:textId="77777777" w:rsidR="00742ABD" w:rsidRDefault="00742ABD" w:rsidP="00181082"/>
    <w:p w14:paraId="1556B03E" w14:textId="77777777" w:rsidR="00742ABD" w:rsidRDefault="00742ABD"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46C51CAF" w:rsidR="00181082" w:rsidRDefault="00F44B5E" w:rsidP="0083469C">
            <w:pPr>
              <w:spacing w:after="0" w:line="240" w:lineRule="auto"/>
              <w:ind w:left="111" w:right="443"/>
              <w:rPr>
                <w:rFonts w:ascii="Calibri" w:eastAsia="Times New Roman" w:hAnsi="Calibri" w:cs="Calibri"/>
                <w:color w:val="000000"/>
                <w:lang w:bidi="ar-EG"/>
              </w:rPr>
            </w:pPr>
            <w:proofErr w:type="gramStart"/>
            <w:r>
              <w:t>Connect</w:t>
            </w:r>
            <w:proofErr w:type="gramEnd"/>
            <w:r>
              <w:t xml:space="preserve"> </w:t>
            </w:r>
            <w:r w:rsidR="006F5247">
              <w:t>friends</w:t>
            </w:r>
            <w:r w:rsidR="00A90E99">
              <w:t xml:space="preserve"> </w:t>
            </w:r>
            <w:r>
              <w:t>for asking questions</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65A4155A" w:rsidR="00181082" w:rsidRDefault="00F44B5E" w:rsidP="0083469C">
            <w:pPr>
              <w:spacing w:after="0" w:line="264" w:lineRule="auto"/>
            </w:pPr>
            <w:r>
              <w:t xml:space="preserve">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1DF5CDE9"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w:t>
            </w:r>
            <w:r w:rsidR="00F44B5E">
              <w:t>investor</w:t>
            </w:r>
          </w:p>
          <w:p w14:paraId="599D4F30" w14:textId="5E2015CC"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w:t>
            </w:r>
            <w:r w:rsidR="00A90E99">
              <w:rPr>
                <w:rFonts w:ascii="Arial" w:eastAsia="Times New Roman" w:hAnsi="Arial" w:cs="Arial"/>
                <w:color w:val="000000"/>
              </w:rPr>
              <w:t xml:space="preserve">connect </w:t>
            </w:r>
            <w:proofErr w:type="gramStart"/>
            <w:r w:rsidR="00A90E99">
              <w:rPr>
                <w:rFonts w:ascii="Arial" w:eastAsia="Times New Roman" w:hAnsi="Arial" w:cs="Arial"/>
                <w:color w:val="000000"/>
              </w:rPr>
              <w:t xml:space="preserve">to </w:t>
            </w:r>
            <w:r w:rsidR="006F5247">
              <w:rPr>
                <w:rFonts w:ascii="Arial" w:eastAsia="Times New Roman" w:hAnsi="Arial" w:cs="Arial"/>
                <w:color w:val="000000"/>
              </w:rPr>
              <w:t xml:space="preserve"> friends</w:t>
            </w:r>
            <w:proofErr w:type="gramEnd"/>
            <w:r w:rsidR="006F5247">
              <w:rPr>
                <w:rFonts w:ascii="Arial" w:eastAsia="Times New Roman" w:hAnsi="Arial" w:cs="Arial"/>
                <w:color w:val="000000"/>
              </w:rPr>
              <w:t xml:space="preserve"> </w:t>
            </w:r>
            <w:r w:rsidR="00A90E99">
              <w:rPr>
                <w:rFonts w:ascii="Arial" w:eastAsia="Times New Roman" w:hAnsi="Arial" w:cs="Arial"/>
                <w:color w:val="000000"/>
              </w:rPr>
              <w:t>to ask questions</w:t>
            </w:r>
          </w:p>
          <w:p w14:paraId="02F3D62F" w14:textId="1EB5709C"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rsidR="00A90E99">
              <w:t>gain experience and connect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5A898E03"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rsidR="00A90E99">
              <w:t>on someone profile’s to connect and ask</w:t>
            </w:r>
            <w:r>
              <w:br/>
            </w:r>
            <w:r>
              <w:rPr>
                <w:rFonts w:ascii="Arial" w:eastAsia="Times New Roman" w:hAnsi="Arial" w:cs="Arial"/>
                <w:b/>
                <w:bCs/>
                <w:color w:val="000000"/>
              </w:rPr>
              <w:t xml:space="preserve">Then </w:t>
            </w:r>
            <w:r w:rsidRPr="007F0AF8">
              <w:t xml:space="preserve"> the system successfully </w:t>
            </w:r>
            <w:r w:rsidR="00A90E99">
              <w:t xml:space="preserve">connects me to </w:t>
            </w:r>
            <w:r w:rsidR="006F5247">
              <w:t>that friend</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28A98AC9" w:rsidR="00181082" w:rsidRDefault="00181082" w:rsidP="0083469C">
            <w:pPr>
              <w:spacing w:after="0"/>
              <w:rPr>
                <w:b/>
                <w:bCs/>
              </w:rPr>
            </w:pPr>
            <w:r>
              <w:t>1</w:t>
            </w:r>
            <w:proofErr w:type="gramStart"/>
            <w:r>
              <w:t xml:space="preserve">-  </w:t>
            </w:r>
            <w:r w:rsidR="00A90E99">
              <w:t>user</w:t>
            </w:r>
            <w:proofErr w:type="gramEnd"/>
            <w:r>
              <w:t xml:space="preserve"> clicks to </w:t>
            </w:r>
            <w:r w:rsidR="00A90E99">
              <w:t xml:space="preserve">connect someone to ask </w:t>
            </w:r>
            <w:r>
              <w:t>a question</w:t>
            </w:r>
            <w:r w:rsidR="00A90E99">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181313A3" w:rsidR="00181082" w:rsidRDefault="00181082" w:rsidP="0083469C">
            <w:r>
              <w:t xml:space="preserve">2- system enables </w:t>
            </w:r>
            <w:r w:rsidR="00A90E99">
              <w:t>him to connect that person</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0B828BE2" w:rsidR="00181082" w:rsidRDefault="00181082" w:rsidP="0083469C">
            <w:pPr>
              <w:spacing w:after="0" w:line="240" w:lineRule="auto"/>
              <w:rPr>
                <w:rFonts w:eastAsia="Times New Roman" w:cstheme="minorHAnsi"/>
                <w:color w:val="000000"/>
              </w:rPr>
            </w:pPr>
            <w:r>
              <w:rPr>
                <w:rFonts w:eastAsia="Times New Roman" w:cstheme="minorHAnsi"/>
                <w:color w:val="000000"/>
              </w:rPr>
              <w:t>3-</w:t>
            </w:r>
            <w:r w:rsidRPr="00EB5FDA">
              <w:t xml:space="preserve"> </w:t>
            </w:r>
            <w:r w:rsidR="00A90E99">
              <w:t xml:space="preserve">user sends his question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28CFD2A4"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r w:rsidR="00A90E99">
              <w:t>system sends the message successfully to</w:t>
            </w:r>
            <w:r w:rsidR="006F5247">
              <w:t xml:space="preserve"> </w:t>
            </w:r>
            <w:r w:rsidR="00063A47">
              <w:t>his friend</w:t>
            </w:r>
          </w:p>
        </w:tc>
      </w:tr>
    </w:tbl>
    <w:p w14:paraId="45FA5BAB" w14:textId="77777777" w:rsidR="00181082" w:rsidRDefault="00181082" w:rsidP="00181082"/>
    <w:p w14:paraId="24414CEA" w14:textId="77777777" w:rsidR="00A90E99" w:rsidRDefault="00A90E99"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p w14:paraId="56064E6A" w14:textId="77777777" w:rsidR="00D14E0E" w:rsidRDefault="00181082" w:rsidP="00742ABD">
      <w:pPr>
        <w:spacing w:after="0"/>
        <w:ind w:left="284"/>
      </w:pPr>
      <w:r>
        <w:t xml:space="preserve">               </w:t>
      </w:r>
      <w:r w:rsidRPr="00843860">
        <w:t>No exceptional scenario for this case.</w:t>
      </w:r>
    </w:p>
    <w:p w14:paraId="3805A836" w14:textId="77777777" w:rsidR="00D14E0E" w:rsidRDefault="00D14E0E" w:rsidP="00D14E0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D14E0E" w14:paraId="1D7A4201" w14:textId="77777777" w:rsidTr="00365C1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4C12E17B" w14:textId="77777777" w:rsidR="00D14E0E" w:rsidRDefault="00D14E0E" w:rsidP="00365C1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B60F890" w14:textId="77777777" w:rsidR="00D14E0E" w:rsidRDefault="00D14E0E" w:rsidP="00365C1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222C6DBA" w14:textId="77777777" w:rsidR="00D14E0E" w:rsidRDefault="00D14E0E" w:rsidP="00365C1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D14E0E" w14:paraId="1667576E" w14:textId="77777777" w:rsidTr="00365C16">
        <w:tc>
          <w:tcPr>
            <w:tcW w:w="2688" w:type="dxa"/>
            <w:tcBorders>
              <w:top w:val="nil"/>
              <w:left w:val="single" w:sz="18" w:space="0" w:color="FFFFFF"/>
              <w:bottom w:val="single" w:sz="18" w:space="0" w:color="FFFFFF"/>
              <w:right w:val="single" w:sz="18" w:space="0" w:color="FFFFFF"/>
            </w:tcBorders>
            <w:shd w:val="clear" w:color="auto" w:fill="C9F1FF"/>
            <w:vAlign w:val="center"/>
          </w:tcPr>
          <w:p w14:paraId="7642D423" w14:textId="5102F04F" w:rsidR="00D14E0E" w:rsidRDefault="00D14E0E" w:rsidP="00365C16">
            <w:pPr>
              <w:spacing w:after="0" w:line="240" w:lineRule="auto"/>
              <w:ind w:left="141"/>
              <w:rPr>
                <w:rFonts w:ascii="Calibri" w:eastAsia="Times New Roman" w:hAnsi="Calibri" w:cs="Calibri"/>
              </w:rPr>
            </w:pPr>
            <w:r>
              <w:rPr>
                <w:rFonts w:ascii="Calibri" w:eastAsia="Times New Roman" w:hAnsi="Calibri" w:cs="Calibri"/>
              </w:rPr>
              <w:t>message</w:t>
            </w:r>
          </w:p>
        </w:tc>
        <w:tc>
          <w:tcPr>
            <w:tcW w:w="2551" w:type="dxa"/>
            <w:tcBorders>
              <w:top w:val="nil"/>
              <w:left w:val="nil"/>
              <w:bottom w:val="single" w:sz="18" w:space="0" w:color="FFFFFF"/>
              <w:right w:val="single" w:sz="18" w:space="0" w:color="FFFFFF"/>
            </w:tcBorders>
            <w:shd w:val="clear" w:color="auto" w:fill="C9F1FF"/>
            <w:vAlign w:val="center"/>
          </w:tcPr>
          <w:p w14:paraId="7CD13042" w14:textId="4BA62C1D" w:rsidR="00D14E0E" w:rsidRDefault="00D14E0E" w:rsidP="00365C16">
            <w:pPr>
              <w:spacing w:after="0" w:line="240" w:lineRule="auto"/>
              <w:ind w:left="293" w:right="292"/>
              <w:jc w:val="center"/>
              <w:rPr>
                <w:rFonts w:ascii="Calibri" w:eastAsia="Times New Roman" w:hAnsi="Calibri" w:cs="Calibri"/>
              </w:rPr>
            </w:pPr>
            <w:r>
              <w:rPr>
                <w:rFonts w:ascii="Calibri" w:eastAsia="Times New Roman" w:hAnsi="Calibri" w:cs="Calibri"/>
              </w:rPr>
              <w:t>Text</w:t>
            </w:r>
          </w:p>
        </w:tc>
        <w:tc>
          <w:tcPr>
            <w:tcW w:w="3686" w:type="dxa"/>
            <w:tcBorders>
              <w:top w:val="nil"/>
              <w:left w:val="nil"/>
              <w:bottom w:val="single" w:sz="18" w:space="0" w:color="FFFFFF"/>
              <w:right w:val="single" w:sz="18" w:space="0" w:color="FFFFFF"/>
            </w:tcBorders>
            <w:shd w:val="clear" w:color="auto" w:fill="C9F1FF"/>
            <w:vAlign w:val="center"/>
          </w:tcPr>
          <w:p w14:paraId="00354366" w14:textId="77777777" w:rsidR="00D14E0E" w:rsidRDefault="00D14E0E" w:rsidP="00365C1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A137912" w14:textId="5FC3FFB0" w:rsidR="004B5323" w:rsidRPr="00742ABD" w:rsidRDefault="00D14E0E" w:rsidP="00D14E0E">
      <w:pPr>
        <w:spacing w:after="0"/>
        <w:rPr>
          <w:b/>
          <w:bCs/>
        </w:rPr>
      </w:pPr>
      <w:r>
        <w:rPr>
          <w:b/>
          <w:bCs/>
        </w:rPr>
        <w:t xml:space="preserve">    </w:t>
      </w:r>
      <w:r w:rsidR="00181082">
        <w:rPr>
          <w:b/>
          <w:bCs/>
        </w:rPr>
        <w:t>_____________________________________________________________________________________</w:t>
      </w:r>
      <w:bookmarkStart w:id="19" w:name="_Toc37885728"/>
      <w:bookmarkStart w:id="20" w:name="_Toc128921828"/>
    </w:p>
    <w:p w14:paraId="675ECE8A" w14:textId="77777777" w:rsidR="00513921" w:rsidRPr="00513921" w:rsidRDefault="00513921" w:rsidP="004B5323">
      <w:pPr>
        <w:pStyle w:val="Heading1"/>
        <w:rPr>
          <w:color w:val="4F81BD" w:themeColor="accent1"/>
        </w:rPr>
      </w:pPr>
    </w:p>
    <w:p w14:paraId="322A9541" w14:textId="6BC7B45A" w:rsidR="004B5323" w:rsidRPr="00513921" w:rsidRDefault="004B5323" w:rsidP="004B5323">
      <w:pPr>
        <w:pStyle w:val="Heading1"/>
        <w:rPr>
          <w:color w:val="4F81BD" w:themeColor="accent1"/>
        </w:rPr>
      </w:pPr>
      <w:r w:rsidRPr="00513921">
        <w:rPr>
          <w:color w:val="4F81BD" w:themeColor="accent1"/>
        </w:rPr>
        <w:t xml:space="preserve">The Tool used </w:t>
      </w:r>
      <w:r w:rsidR="00742ABD" w:rsidRPr="00513921">
        <w:rPr>
          <w:color w:val="4F81BD" w:themeColor="accent1"/>
        </w:rPr>
        <w:t>in this</w:t>
      </w:r>
      <w:r w:rsidRPr="00513921">
        <w:rPr>
          <w:color w:val="4F81BD" w:themeColor="accent1"/>
        </w:rPr>
        <w:t>:</w:t>
      </w:r>
    </w:p>
    <w:p w14:paraId="5AC263B2" w14:textId="033872FC" w:rsidR="004B5323" w:rsidRDefault="00750251" w:rsidP="00750251">
      <w:pPr>
        <w:pStyle w:val="ListParagraph"/>
        <w:numPr>
          <w:ilvl w:val="0"/>
          <w:numId w:val="35"/>
        </w:numPr>
      </w:pPr>
      <w:r>
        <w:t>Draw.io</w:t>
      </w:r>
    </w:p>
    <w:p w14:paraId="3B3AD859" w14:textId="1917C3D1" w:rsidR="00750251" w:rsidRDefault="00750251" w:rsidP="00750251">
      <w:pPr>
        <w:pStyle w:val="ListParagraph"/>
        <w:numPr>
          <w:ilvl w:val="0"/>
          <w:numId w:val="35"/>
        </w:numPr>
      </w:pPr>
      <w:r>
        <w:t xml:space="preserve">Miro </w:t>
      </w:r>
    </w:p>
    <w:p w14:paraId="52E8FD36" w14:textId="08AEB90B" w:rsidR="00C60364" w:rsidRPr="00DE237A" w:rsidRDefault="0005127E" w:rsidP="00DE237A">
      <w:pPr>
        <w:pStyle w:val="Heading1"/>
        <w:rPr>
          <w:color w:val="4F81BD" w:themeColor="accent1"/>
        </w:rPr>
      </w:pPr>
      <w:r w:rsidRPr="00DE237A">
        <w:rPr>
          <w:color w:val="4F81BD" w:themeColor="accent1"/>
        </w:rPr>
        <w:t>Ownership Report</w:t>
      </w:r>
      <w:bookmarkEnd w:id="19"/>
      <w:bookmarkEnd w:id="20"/>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68545DFC" w:rsidR="00C60364" w:rsidRDefault="00D873D7">
            <w:r>
              <w:t>Aly EL-Deen Yasser</w:t>
            </w:r>
          </w:p>
        </w:tc>
        <w:tc>
          <w:tcPr>
            <w:tcW w:w="4920" w:type="dxa"/>
          </w:tcPr>
          <w:p w14:paraId="08A8D7E2" w14:textId="51D638AD" w:rsidR="00C60364" w:rsidRDefault="00A515D9">
            <w:pPr>
              <w:spacing w:after="0" w:line="216" w:lineRule="auto"/>
            </w:pPr>
            <w:r>
              <w:t xml:space="preserve">Use Case diagram, use case scenario 1,2 and 3 and non-functional </w:t>
            </w:r>
            <w:r w:rsidR="009C0C91">
              <w:t>requirement</w:t>
            </w:r>
          </w:p>
        </w:tc>
      </w:tr>
      <w:tr w:rsidR="00C60364" w14:paraId="7042D93C" w14:textId="77777777">
        <w:tc>
          <w:tcPr>
            <w:tcW w:w="3936" w:type="dxa"/>
          </w:tcPr>
          <w:p w14:paraId="3F0810A6" w14:textId="062B67A6" w:rsidR="00C60364" w:rsidRDefault="00D873D7">
            <w:pPr>
              <w:spacing w:after="0" w:line="240" w:lineRule="auto"/>
            </w:pPr>
            <w:r>
              <w:t>Nagham Wael</w:t>
            </w:r>
          </w:p>
        </w:tc>
        <w:tc>
          <w:tcPr>
            <w:tcW w:w="4920" w:type="dxa"/>
          </w:tcPr>
          <w:p w14:paraId="33737B02" w14:textId="55C2EB5C" w:rsidR="00C60364" w:rsidRPr="009C0C91" w:rsidRDefault="00F64134">
            <w:pPr>
              <w:spacing w:after="0" w:line="240" w:lineRule="auto"/>
            </w:pPr>
            <w:r>
              <w:t xml:space="preserve">Software Purpose, </w:t>
            </w:r>
            <w:r w:rsidR="00342671">
              <w:t>Software Definitions, Software Scope, use case scenario 4,5,6,7</w:t>
            </w:r>
          </w:p>
        </w:tc>
      </w:tr>
      <w:tr w:rsidR="00C60364" w14:paraId="3275E93D" w14:textId="77777777">
        <w:tc>
          <w:tcPr>
            <w:tcW w:w="3936" w:type="dxa"/>
          </w:tcPr>
          <w:p w14:paraId="4F94C703" w14:textId="0B5E191C" w:rsidR="00C60364" w:rsidRDefault="00D873D7">
            <w:pPr>
              <w:spacing w:after="0" w:line="240" w:lineRule="auto"/>
            </w:pPr>
            <w:r>
              <w:t>Fatema</w:t>
            </w:r>
            <w:r w:rsidR="00A90E99">
              <w:t xml:space="preserve"> El-</w:t>
            </w:r>
            <w:proofErr w:type="spellStart"/>
            <w:proofErr w:type="gramStart"/>
            <w:r w:rsidR="00A90E99">
              <w:t>Zhraa</w:t>
            </w:r>
            <w:proofErr w:type="spellEnd"/>
            <w:r>
              <w:t xml:space="preserve"> </w:t>
            </w:r>
            <w:r w:rsidR="00A90E99">
              <w:t xml:space="preserve"> Ahmed</w:t>
            </w:r>
            <w:proofErr w:type="gramEnd"/>
            <w:r w:rsidR="00A90E99">
              <w:t xml:space="preserve">  </w:t>
            </w:r>
          </w:p>
        </w:tc>
        <w:tc>
          <w:tcPr>
            <w:tcW w:w="4920" w:type="dxa"/>
          </w:tcPr>
          <w:p w14:paraId="19A38D71" w14:textId="20ED5704" w:rsidR="00342671" w:rsidRPr="00342671" w:rsidRDefault="00342671" w:rsidP="00342671">
            <w:pPr>
              <w:tabs>
                <w:tab w:val="left" w:pos="3622"/>
              </w:tabs>
              <w:spacing w:after="0" w:line="240" w:lineRule="auto"/>
            </w:pPr>
            <w:r>
              <w:t xml:space="preserve">Use Case Diagram, use case scenario 8,9,10,11 and 12, Functional </w:t>
            </w:r>
            <w:proofErr w:type="spellStart"/>
            <w:r>
              <w:t>Requirment</w:t>
            </w:r>
            <w:proofErr w:type="spellEnd"/>
            <w:r w:rsidR="00EA6DE4">
              <w:t>.</w:t>
            </w:r>
          </w:p>
        </w:tc>
      </w:tr>
    </w:tbl>
    <w:p w14:paraId="3B7E8439" w14:textId="595E5D12" w:rsidR="00C60364" w:rsidRDefault="00C60364" w:rsidP="00DE237A">
      <w:pPr>
        <w:pStyle w:val="ListParagraph"/>
        <w:tabs>
          <w:tab w:val="left" w:pos="360"/>
          <w:tab w:val="left" w:pos="720"/>
        </w:tabs>
        <w:bidi/>
        <w:spacing w:after="0" w:line="240" w:lineRule="auto"/>
        <w:contextualSpacing w:val="0"/>
        <w:rPr>
          <w:rFonts w:ascii="Times New Roman" w:hAnsi="Times New Roman" w:cs="Times New Roman"/>
          <w:b/>
          <w:bCs/>
          <w:color w:val="FF0000"/>
          <w:sz w:val="24"/>
          <w:szCs w:val="24"/>
          <w:lang w:bidi="ar-EG"/>
        </w:rPr>
      </w:pPr>
    </w:p>
    <w:sectPr w:rsidR="00C60364">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92C53" w14:textId="77777777" w:rsidR="00C2168E" w:rsidRDefault="00C2168E">
      <w:pPr>
        <w:spacing w:line="240" w:lineRule="auto"/>
      </w:pPr>
      <w:r>
        <w:separator/>
      </w:r>
    </w:p>
  </w:endnote>
  <w:endnote w:type="continuationSeparator" w:id="0">
    <w:p w14:paraId="7FAE96A3" w14:textId="77777777" w:rsidR="00C2168E" w:rsidRDefault="00C216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default"/>
    <w:sig w:usb0="00000000" w:usb1="00000000"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FF4B2" w14:textId="77777777" w:rsidR="00C2168E" w:rsidRDefault="00C2168E">
      <w:pPr>
        <w:spacing w:after="0"/>
      </w:pPr>
      <w:r>
        <w:separator/>
      </w:r>
    </w:p>
  </w:footnote>
  <w:footnote w:type="continuationSeparator" w:id="0">
    <w:p w14:paraId="2D5D8479" w14:textId="77777777" w:rsidR="00C2168E" w:rsidRDefault="00C216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5A35A1A9"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sidR="004B5323">
      <w:rPr>
        <w:rFonts w:asciiTheme="majorHAnsi" w:hAnsiTheme="majorHAnsi"/>
        <w:color w:val="404040" w:themeColor="text1" w:themeTint="BF"/>
        <w:sz w:val="40"/>
        <w:szCs w:val="40"/>
      </w:rPr>
      <w:t>Optimum</w:t>
    </w:r>
  </w:p>
  <w:p w14:paraId="2A6FA373" w14:textId="16A3108F"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4B5323">
      <w:rPr>
        <w:rFonts w:asciiTheme="majorHAnsi" w:hAnsiTheme="majorHAnsi"/>
        <w:b/>
        <w:bCs/>
        <w:color w:val="404040" w:themeColor="text1" w:themeTint="BF"/>
        <w:sz w:val="40"/>
        <w:szCs w:val="40"/>
      </w:rPr>
      <w:t xml:space="preserve"> Tharwa</w:t>
    </w:r>
    <w:r w:rsidR="000E7619" w:rsidRPr="000E7619">
      <w:rPr>
        <w:rFonts w:asciiTheme="majorHAnsi" w:hAnsiTheme="majorHAnsi"/>
        <w:b/>
        <w:bCs/>
        <w:color w:val="404040" w:themeColor="text1" w:themeTint="BF"/>
        <w:sz w:val="40"/>
        <w:szCs w:val="40"/>
      </w:rPr>
      <w:t xml:space="preserve">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46F3F"/>
    <w:multiLevelType w:val="hybridMultilevel"/>
    <w:tmpl w:val="228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B2C58"/>
    <w:multiLevelType w:val="multilevel"/>
    <w:tmpl w:val="E410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A794E"/>
    <w:multiLevelType w:val="hybridMultilevel"/>
    <w:tmpl w:val="E76C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9" w15:restartNumberingAfterBreak="0">
    <w:nsid w:val="778E6691"/>
    <w:multiLevelType w:val="multilevel"/>
    <w:tmpl w:val="2B7A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A10D7A"/>
    <w:multiLevelType w:val="hybridMultilevel"/>
    <w:tmpl w:val="72B4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20"/>
  </w:num>
  <w:num w:numId="2" w16cid:durableId="1346590396">
    <w:abstractNumId w:val="4"/>
  </w:num>
  <w:num w:numId="3" w16cid:durableId="175505560">
    <w:abstractNumId w:val="13"/>
  </w:num>
  <w:num w:numId="4" w16cid:durableId="1897860990">
    <w:abstractNumId w:val="23"/>
  </w:num>
  <w:num w:numId="5" w16cid:durableId="91895770">
    <w:abstractNumId w:val="15"/>
  </w:num>
  <w:num w:numId="6" w16cid:durableId="545413121">
    <w:abstractNumId w:val="27"/>
  </w:num>
  <w:num w:numId="7" w16cid:durableId="1031804982">
    <w:abstractNumId w:val="5"/>
  </w:num>
  <w:num w:numId="8" w16cid:durableId="646320399">
    <w:abstractNumId w:val="7"/>
  </w:num>
  <w:num w:numId="9" w16cid:durableId="867762498">
    <w:abstractNumId w:val="31"/>
  </w:num>
  <w:num w:numId="10" w16cid:durableId="725645965">
    <w:abstractNumId w:val="11"/>
  </w:num>
  <w:num w:numId="11" w16cid:durableId="202795398">
    <w:abstractNumId w:val="1"/>
  </w:num>
  <w:num w:numId="12" w16cid:durableId="1997420755">
    <w:abstractNumId w:val="12"/>
  </w:num>
  <w:num w:numId="13" w16cid:durableId="1295142431">
    <w:abstractNumId w:val="16"/>
  </w:num>
  <w:num w:numId="14" w16cid:durableId="1774519437">
    <w:abstractNumId w:val="19"/>
  </w:num>
  <w:num w:numId="15" w16cid:durableId="1720742635">
    <w:abstractNumId w:val="0"/>
  </w:num>
  <w:num w:numId="16" w16cid:durableId="1683778988">
    <w:abstractNumId w:val="2"/>
  </w:num>
  <w:num w:numId="17" w16cid:durableId="1652172026">
    <w:abstractNumId w:val="24"/>
  </w:num>
  <w:num w:numId="18" w16cid:durableId="1185748282">
    <w:abstractNumId w:val="3"/>
  </w:num>
  <w:num w:numId="19" w16cid:durableId="693964061">
    <w:abstractNumId w:val="17"/>
  </w:num>
  <w:num w:numId="20" w16cid:durableId="1964773472">
    <w:abstractNumId w:val="25"/>
  </w:num>
  <w:num w:numId="21" w16cid:durableId="2005355696">
    <w:abstractNumId w:val="33"/>
  </w:num>
  <w:num w:numId="22" w16cid:durableId="1758625275">
    <w:abstractNumId w:val="34"/>
  </w:num>
  <w:num w:numId="23" w16cid:durableId="933823195">
    <w:abstractNumId w:val="14"/>
  </w:num>
  <w:num w:numId="24" w16cid:durableId="744030829">
    <w:abstractNumId w:val="21"/>
  </w:num>
  <w:num w:numId="25" w16cid:durableId="283855892">
    <w:abstractNumId w:val="26"/>
  </w:num>
  <w:num w:numId="26" w16cid:durableId="1719433843">
    <w:abstractNumId w:val="28"/>
  </w:num>
  <w:num w:numId="27" w16cid:durableId="164521469">
    <w:abstractNumId w:val="22"/>
  </w:num>
  <w:num w:numId="28" w16cid:durableId="282811827">
    <w:abstractNumId w:val="32"/>
  </w:num>
  <w:num w:numId="29" w16cid:durableId="650866147">
    <w:abstractNumId w:val="8"/>
  </w:num>
  <w:num w:numId="30" w16cid:durableId="1384598660">
    <w:abstractNumId w:val="10"/>
  </w:num>
  <w:num w:numId="31" w16cid:durableId="1997027541">
    <w:abstractNumId w:val="30"/>
  </w:num>
  <w:num w:numId="32" w16cid:durableId="1583563850">
    <w:abstractNumId w:val="6"/>
  </w:num>
  <w:num w:numId="33" w16cid:durableId="1748115847">
    <w:abstractNumId w:val="9"/>
  </w:num>
  <w:num w:numId="34" w16cid:durableId="795105221">
    <w:abstractNumId w:val="29"/>
  </w:num>
  <w:num w:numId="35" w16cid:durableId="11120205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3A47"/>
    <w:rsid w:val="00066880"/>
    <w:rsid w:val="00067E41"/>
    <w:rsid w:val="00071494"/>
    <w:rsid w:val="00072389"/>
    <w:rsid w:val="00077BB9"/>
    <w:rsid w:val="0008020C"/>
    <w:rsid w:val="000820A9"/>
    <w:rsid w:val="00082209"/>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398A"/>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2671"/>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4B3F"/>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5323"/>
    <w:rsid w:val="004B629B"/>
    <w:rsid w:val="004C0D77"/>
    <w:rsid w:val="004C1F3F"/>
    <w:rsid w:val="004C2A11"/>
    <w:rsid w:val="004D11FD"/>
    <w:rsid w:val="004D34C9"/>
    <w:rsid w:val="004D41D3"/>
    <w:rsid w:val="004E0EA0"/>
    <w:rsid w:val="004E0FA6"/>
    <w:rsid w:val="004E2AD4"/>
    <w:rsid w:val="004E52F0"/>
    <w:rsid w:val="004F04D1"/>
    <w:rsid w:val="004F1F0A"/>
    <w:rsid w:val="004F326E"/>
    <w:rsid w:val="0050158D"/>
    <w:rsid w:val="00504711"/>
    <w:rsid w:val="00505705"/>
    <w:rsid w:val="00505C5E"/>
    <w:rsid w:val="005060AE"/>
    <w:rsid w:val="0051017A"/>
    <w:rsid w:val="00513921"/>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47F7"/>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09B9"/>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A3E"/>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D5BA9"/>
    <w:rsid w:val="006E17AA"/>
    <w:rsid w:val="006E2F2F"/>
    <w:rsid w:val="006E3548"/>
    <w:rsid w:val="006E6FF2"/>
    <w:rsid w:val="006F19C2"/>
    <w:rsid w:val="006F2615"/>
    <w:rsid w:val="006F5247"/>
    <w:rsid w:val="006F7507"/>
    <w:rsid w:val="00701206"/>
    <w:rsid w:val="007077E2"/>
    <w:rsid w:val="00712B71"/>
    <w:rsid w:val="00714F03"/>
    <w:rsid w:val="00715EAE"/>
    <w:rsid w:val="007204D5"/>
    <w:rsid w:val="00722922"/>
    <w:rsid w:val="0072413F"/>
    <w:rsid w:val="007249FB"/>
    <w:rsid w:val="00724E2B"/>
    <w:rsid w:val="0073061E"/>
    <w:rsid w:val="007310A9"/>
    <w:rsid w:val="007322D0"/>
    <w:rsid w:val="007336C3"/>
    <w:rsid w:val="0073484C"/>
    <w:rsid w:val="00735105"/>
    <w:rsid w:val="00742ABD"/>
    <w:rsid w:val="0074316F"/>
    <w:rsid w:val="007478E9"/>
    <w:rsid w:val="00750251"/>
    <w:rsid w:val="00752368"/>
    <w:rsid w:val="00753596"/>
    <w:rsid w:val="00753EBD"/>
    <w:rsid w:val="00756607"/>
    <w:rsid w:val="007576A5"/>
    <w:rsid w:val="007606C3"/>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6E0A"/>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53E"/>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1C6A"/>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0C9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04A2C"/>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5D9"/>
    <w:rsid w:val="00A51B47"/>
    <w:rsid w:val="00A5314F"/>
    <w:rsid w:val="00A5350A"/>
    <w:rsid w:val="00A53901"/>
    <w:rsid w:val="00A773AB"/>
    <w:rsid w:val="00A77B98"/>
    <w:rsid w:val="00A80E3E"/>
    <w:rsid w:val="00A821FF"/>
    <w:rsid w:val="00A852BD"/>
    <w:rsid w:val="00A90378"/>
    <w:rsid w:val="00A90E99"/>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04B3"/>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6AE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2168E"/>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A72B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4E0E"/>
    <w:rsid w:val="00D170D9"/>
    <w:rsid w:val="00D205DE"/>
    <w:rsid w:val="00D22CE2"/>
    <w:rsid w:val="00D25EDA"/>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873D7"/>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237A"/>
    <w:rsid w:val="00DE406D"/>
    <w:rsid w:val="00DE57DF"/>
    <w:rsid w:val="00DF1476"/>
    <w:rsid w:val="00DF3FE4"/>
    <w:rsid w:val="00DF43F6"/>
    <w:rsid w:val="00DF6EA3"/>
    <w:rsid w:val="00E0278E"/>
    <w:rsid w:val="00E02D03"/>
    <w:rsid w:val="00E053E6"/>
    <w:rsid w:val="00E06FC2"/>
    <w:rsid w:val="00E14601"/>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778D3"/>
    <w:rsid w:val="00E83633"/>
    <w:rsid w:val="00E86AF9"/>
    <w:rsid w:val="00E921C0"/>
    <w:rsid w:val="00E9281F"/>
    <w:rsid w:val="00E93445"/>
    <w:rsid w:val="00E972ED"/>
    <w:rsid w:val="00E97575"/>
    <w:rsid w:val="00EA2E32"/>
    <w:rsid w:val="00EA323D"/>
    <w:rsid w:val="00EA5B44"/>
    <w:rsid w:val="00EA6DE4"/>
    <w:rsid w:val="00EB6A05"/>
    <w:rsid w:val="00EC193C"/>
    <w:rsid w:val="00EC2118"/>
    <w:rsid w:val="00EC51BD"/>
    <w:rsid w:val="00EC59C1"/>
    <w:rsid w:val="00ED190A"/>
    <w:rsid w:val="00ED7B10"/>
    <w:rsid w:val="00EE01F9"/>
    <w:rsid w:val="00EE1D14"/>
    <w:rsid w:val="00EE23F0"/>
    <w:rsid w:val="00EE6FA4"/>
    <w:rsid w:val="00EF2DA8"/>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5E"/>
    <w:rsid w:val="00F44B9C"/>
    <w:rsid w:val="00F4662E"/>
    <w:rsid w:val="00F502D3"/>
    <w:rsid w:val="00F54429"/>
    <w:rsid w:val="00F56FA1"/>
    <w:rsid w:val="00F56FC1"/>
    <w:rsid w:val="00F60987"/>
    <w:rsid w:val="00F617D5"/>
    <w:rsid w:val="00F61ED8"/>
    <w:rsid w:val="00F6371D"/>
    <w:rsid w:val="00F64134"/>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2E7A"/>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287319782">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64662018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2.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6D8B98-3B43-4670-AB57-BB7466B78912}">
  <ds:schemaRefs>
    <ds:schemaRef ds:uri="http://schemas.microsoft.com/office/2006/metadata/properties"/>
    <ds:schemaRef ds:uri="http://purl.org/dc/terms/"/>
    <ds:schemaRef ds:uri="http://purl.org/dc/elements/1.1/"/>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9ffdf6cc-3978-4601-a405-42bc48eb9bd2"/>
    <ds:schemaRef ds:uri="http://www.w3.org/XML/1998/namespace"/>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فاطمه الزهراء احمد محمد احمد الفقى</cp:lastModifiedBy>
  <cp:revision>2</cp:revision>
  <cp:lastPrinted>2013-04-18T14:26:00Z</cp:lastPrinted>
  <dcterms:created xsi:type="dcterms:W3CDTF">2025-03-20T22:43:00Z</dcterms:created>
  <dcterms:modified xsi:type="dcterms:W3CDTF">2025-03-20T22:43:00Z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